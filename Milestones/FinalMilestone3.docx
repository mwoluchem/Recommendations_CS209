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C4CEA" w14:textId="77777777" w:rsidR="000B1D25" w:rsidRPr="000B1D25" w:rsidRDefault="000B1D25">
      <w:pPr>
        <w:rPr>
          <w:rFonts w:ascii="Helvetica" w:hAnsi="Helvetica"/>
          <w:sz w:val="36"/>
        </w:rPr>
      </w:pPr>
      <w:r w:rsidRPr="000B1D25">
        <w:rPr>
          <w:rFonts w:ascii="Helvetica" w:hAnsi="Helvetica"/>
          <w:sz w:val="36"/>
        </w:rPr>
        <w:t>EDA and Revised Project Statement</w:t>
      </w:r>
    </w:p>
    <w:p w14:paraId="5AFF8D11" w14:textId="77777777" w:rsidR="00AF067F" w:rsidRDefault="000B1D25">
      <w:pPr>
        <w:rPr>
          <w:rFonts w:ascii="Helvetica" w:hAnsi="Helvetica"/>
        </w:rPr>
      </w:pPr>
      <w:r>
        <w:rPr>
          <w:rFonts w:ascii="Helvetica" w:hAnsi="Helvetica"/>
        </w:rPr>
        <w:t>Final Project Milestone #3</w:t>
      </w:r>
    </w:p>
    <w:p w14:paraId="18D399C6" w14:textId="77777777" w:rsidR="000B1D25" w:rsidRDefault="000B1D25">
      <w:pPr>
        <w:rPr>
          <w:rFonts w:ascii="Helvetica" w:hAnsi="Helvetica"/>
        </w:rPr>
      </w:pPr>
      <w:r>
        <w:rPr>
          <w:rFonts w:ascii="Helvetica" w:hAnsi="Helvetica"/>
        </w:rPr>
        <w:t>APCOMP 209A</w:t>
      </w:r>
    </w:p>
    <w:p w14:paraId="08BEF72E" w14:textId="77777777" w:rsidR="000B1D25" w:rsidRDefault="000B1D25">
      <w:pPr>
        <w:rPr>
          <w:rFonts w:ascii="Helvetica" w:hAnsi="Helvetica"/>
        </w:rPr>
      </w:pPr>
      <w:r>
        <w:rPr>
          <w:rFonts w:ascii="Helvetica" w:hAnsi="Helvetica"/>
        </w:rPr>
        <w:t xml:space="preserve">Anthony </w:t>
      </w:r>
      <w:proofErr w:type="spellStart"/>
      <w:r>
        <w:rPr>
          <w:rFonts w:ascii="Helvetica" w:hAnsi="Helvetica"/>
        </w:rPr>
        <w:t>Sciola</w:t>
      </w:r>
      <w:proofErr w:type="spellEnd"/>
      <w:r>
        <w:rPr>
          <w:rFonts w:ascii="Helvetica" w:hAnsi="Helvetica"/>
        </w:rPr>
        <w:t xml:space="preserve">, Maia </w:t>
      </w:r>
      <w:proofErr w:type="spellStart"/>
      <w:r>
        <w:rPr>
          <w:rFonts w:ascii="Helvetica" w:hAnsi="Helvetica"/>
        </w:rPr>
        <w:t>Woluchem</w:t>
      </w:r>
      <w:proofErr w:type="spellEnd"/>
      <w:r>
        <w:rPr>
          <w:rFonts w:ascii="Helvetica" w:hAnsi="Helvetica"/>
        </w:rPr>
        <w:t>, and Jay Dev</w:t>
      </w:r>
    </w:p>
    <w:p w14:paraId="211D66AC" w14:textId="77777777" w:rsidR="000B1D25" w:rsidRDefault="000B1D25">
      <w:pPr>
        <w:rPr>
          <w:rFonts w:ascii="Helvetica" w:hAnsi="Helvetica"/>
        </w:rPr>
      </w:pPr>
    </w:p>
    <w:p w14:paraId="7FF8887B" w14:textId="77777777" w:rsidR="000B1D25" w:rsidRDefault="000B1D25" w:rsidP="000B1D25">
      <w:pPr>
        <w:rPr>
          <w:rFonts w:ascii="Helvetica" w:hAnsi="Helvetica"/>
          <w:sz w:val="28"/>
        </w:rPr>
      </w:pPr>
      <w:r>
        <w:rPr>
          <w:rFonts w:ascii="Helvetica" w:hAnsi="Helvetica"/>
          <w:sz w:val="28"/>
        </w:rPr>
        <w:t>Description of the data</w:t>
      </w:r>
    </w:p>
    <w:p w14:paraId="7C98D921" w14:textId="5C717385" w:rsidR="00C34A87" w:rsidRDefault="000B1D25" w:rsidP="00C10081">
      <w:pPr>
        <w:jc w:val="both"/>
        <w:rPr>
          <w:rFonts w:ascii="Helvetica" w:hAnsi="Helvetica"/>
          <w:sz w:val="22"/>
        </w:rPr>
      </w:pPr>
      <w:r>
        <w:rPr>
          <w:rFonts w:ascii="Helvetica" w:hAnsi="Helvetica"/>
          <w:sz w:val="22"/>
        </w:rPr>
        <w:t xml:space="preserve">The Yelp Dataset Challenge data </w:t>
      </w:r>
      <w:r w:rsidR="00224056">
        <w:rPr>
          <w:rFonts w:ascii="Helvetica" w:hAnsi="Helvetica"/>
          <w:sz w:val="22"/>
        </w:rPr>
        <w:t>consisted of six separate data files: check-ins, photos, tips, reviews, users, and businesses.</w:t>
      </w:r>
      <w:r w:rsidR="00C34A87">
        <w:rPr>
          <w:rFonts w:ascii="Helvetica" w:hAnsi="Helvetica"/>
          <w:sz w:val="22"/>
        </w:rPr>
        <w:t xml:space="preserve"> Each of these data sets </w:t>
      </w:r>
      <w:r w:rsidR="00AA73BD">
        <w:rPr>
          <w:rFonts w:ascii="Helvetica" w:hAnsi="Helvetica"/>
          <w:sz w:val="22"/>
        </w:rPr>
        <w:t>contain fields relevant to the particular population it describes, either users, establishments, or reviews. We</w:t>
      </w:r>
      <w:r w:rsidR="00C34A87">
        <w:rPr>
          <w:rFonts w:ascii="Helvetica" w:hAnsi="Helvetica"/>
          <w:sz w:val="22"/>
        </w:rPr>
        <w:t xml:space="preserve"> are most interested in the data sets on reviews (which is at the review-level), users (which is at the user-level), and businesses (which is at the establishment-level). </w:t>
      </w:r>
    </w:p>
    <w:p w14:paraId="6C61ABA6" w14:textId="77777777" w:rsidR="001D1DFB" w:rsidRDefault="001D1DFB" w:rsidP="00C10081">
      <w:pPr>
        <w:jc w:val="both"/>
        <w:rPr>
          <w:rFonts w:ascii="Helvetica" w:hAnsi="Helvetica"/>
          <w:sz w:val="22"/>
        </w:rPr>
      </w:pPr>
    </w:p>
    <w:p w14:paraId="7A02F65D" w14:textId="2CC3442D" w:rsidR="001D1DFB" w:rsidRDefault="001D1DFB" w:rsidP="00C10081">
      <w:pPr>
        <w:jc w:val="both"/>
        <w:rPr>
          <w:rFonts w:ascii="Helvetica" w:hAnsi="Helvetica"/>
          <w:sz w:val="22"/>
        </w:rPr>
      </w:pPr>
      <w:r>
        <w:rPr>
          <w:rFonts w:ascii="Helvetica" w:hAnsi="Helvetica"/>
          <w:sz w:val="22"/>
        </w:rPr>
        <w:t xml:space="preserve">The reviews data set contains </w:t>
      </w:r>
      <w:r w:rsidRPr="001D1DFB">
        <w:rPr>
          <w:rFonts w:ascii="Helvetica" w:hAnsi="Helvetica"/>
          <w:sz w:val="22"/>
        </w:rPr>
        <w:t>2</w:t>
      </w:r>
      <w:r>
        <w:rPr>
          <w:rFonts w:ascii="Helvetica" w:hAnsi="Helvetica"/>
          <w:sz w:val="22"/>
        </w:rPr>
        <w:t>,</w:t>
      </w:r>
      <w:r w:rsidRPr="001D1DFB">
        <w:rPr>
          <w:rFonts w:ascii="Helvetica" w:hAnsi="Helvetica"/>
          <w:sz w:val="22"/>
        </w:rPr>
        <w:t>927</w:t>
      </w:r>
      <w:r>
        <w:rPr>
          <w:rFonts w:ascii="Helvetica" w:hAnsi="Helvetica"/>
          <w:sz w:val="22"/>
        </w:rPr>
        <w:t>,</w:t>
      </w:r>
      <w:r w:rsidRPr="001D1DFB">
        <w:rPr>
          <w:rFonts w:ascii="Helvetica" w:hAnsi="Helvetica"/>
          <w:sz w:val="22"/>
        </w:rPr>
        <w:t>859</w:t>
      </w:r>
      <w:r>
        <w:rPr>
          <w:rFonts w:ascii="Helvetica" w:hAnsi="Helvetica"/>
          <w:sz w:val="22"/>
        </w:rPr>
        <w:t xml:space="preserve"> records. Among the fields provided by Yelp, we were most interested in two: the star rating given in each review (</w:t>
      </w:r>
      <w:r w:rsidRPr="001D1DFB">
        <w:rPr>
          <w:rFonts w:ascii="Helvetica" w:hAnsi="Helvetica"/>
          <w:i/>
          <w:sz w:val="22"/>
        </w:rPr>
        <w:t>rating</w:t>
      </w:r>
      <w:r>
        <w:rPr>
          <w:rFonts w:ascii="Helvetica" w:hAnsi="Helvetica"/>
          <w:sz w:val="22"/>
        </w:rPr>
        <w:t>) and the date that the review was logged (</w:t>
      </w:r>
      <w:proofErr w:type="spellStart"/>
      <w:r w:rsidRPr="001D1DFB">
        <w:rPr>
          <w:rFonts w:ascii="Helvetica" w:hAnsi="Helvetica"/>
          <w:i/>
          <w:sz w:val="22"/>
        </w:rPr>
        <w:t>review_date</w:t>
      </w:r>
      <w:proofErr w:type="spellEnd"/>
      <w:r>
        <w:rPr>
          <w:rFonts w:ascii="Helvetica" w:hAnsi="Helvetica"/>
          <w:sz w:val="22"/>
        </w:rPr>
        <w:t xml:space="preserve">). </w:t>
      </w:r>
      <w:r w:rsidR="00C10081">
        <w:rPr>
          <w:rFonts w:ascii="Helvetica" w:hAnsi="Helvetica"/>
          <w:sz w:val="22"/>
        </w:rPr>
        <w:t xml:space="preserve">We immediately noticed that the mean of </w:t>
      </w:r>
      <w:r w:rsidR="00C10081">
        <w:rPr>
          <w:rFonts w:ascii="Helvetica" w:hAnsi="Helvetica"/>
          <w:i/>
          <w:sz w:val="22"/>
        </w:rPr>
        <w:t>rating</w:t>
      </w:r>
      <w:r w:rsidR="00C10081">
        <w:rPr>
          <w:rFonts w:ascii="Helvetica" w:hAnsi="Helvetica"/>
          <w:sz w:val="22"/>
        </w:rPr>
        <w:t xml:space="preserve"> is 3.70 and the median is 4.00, indicating that </w:t>
      </w:r>
      <w:r w:rsidR="00750CAD">
        <w:rPr>
          <w:rFonts w:ascii="Helvetica" w:hAnsi="Helvetica"/>
          <w:sz w:val="22"/>
        </w:rPr>
        <w:t xml:space="preserve">the distribution of </w:t>
      </w:r>
      <w:r w:rsidR="00C10081">
        <w:rPr>
          <w:rFonts w:ascii="Helvetica" w:hAnsi="Helvetica"/>
          <w:sz w:val="22"/>
        </w:rPr>
        <w:t xml:space="preserve">reviews </w:t>
      </w:r>
      <w:r w:rsidR="00750CAD">
        <w:rPr>
          <w:rFonts w:ascii="Helvetica" w:hAnsi="Helvetica"/>
          <w:sz w:val="22"/>
        </w:rPr>
        <w:t xml:space="preserve">is </w:t>
      </w:r>
      <w:r w:rsidR="00C10081">
        <w:rPr>
          <w:rFonts w:ascii="Helvetica" w:hAnsi="Helvetica"/>
          <w:sz w:val="22"/>
        </w:rPr>
        <w:t>skewed towards higher</w:t>
      </w:r>
      <w:r w:rsidR="00750CAD">
        <w:rPr>
          <w:rFonts w:ascii="Helvetica" w:hAnsi="Helvetica"/>
          <w:sz w:val="22"/>
        </w:rPr>
        <w:t xml:space="preserve"> star</w:t>
      </w:r>
      <w:r w:rsidR="00C10081">
        <w:rPr>
          <w:rFonts w:ascii="Helvetica" w:hAnsi="Helvetica"/>
          <w:sz w:val="22"/>
        </w:rPr>
        <w:t xml:space="preserve"> ratings. The </w:t>
      </w:r>
      <w:proofErr w:type="gramStart"/>
      <w:r w:rsidR="00C10081">
        <w:rPr>
          <w:rFonts w:ascii="Helvetica" w:hAnsi="Helvetica"/>
          <w:sz w:val="22"/>
        </w:rPr>
        <w:t>users</w:t>
      </w:r>
      <w:proofErr w:type="gramEnd"/>
      <w:r w:rsidR="00C10081">
        <w:rPr>
          <w:rFonts w:ascii="Helvetica" w:hAnsi="Helvetica"/>
          <w:sz w:val="22"/>
        </w:rPr>
        <w:t xml:space="preserve"> data contains 1,183,362 user records, </w:t>
      </w:r>
      <w:r w:rsidR="00750CAD">
        <w:rPr>
          <w:rFonts w:ascii="Helvetica" w:hAnsi="Helvetica"/>
          <w:sz w:val="22"/>
        </w:rPr>
        <w:t xml:space="preserve">with variables describing </w:t>
      </w:r>
      <w:r w:rsidR="00C10081">
        <w:rPr>
          <w:rFonts w:ascii="Helvetica" w:hAnsi="Helvetica"/>
          <w:sz w:val="22"/>
        </w:rPr>
        <w:t>average rating (</w:t>
      </w:r>
      <w:proofErr w:type="spellStart"/>
      <w:r w:rsidR="00C10081">
        <w:rPr>
          <w:rFonts w:ascii="Helvetica" w:hAnsi="Helvetica"/>
          <w:i/>
          <w:sz w:val="22"/>
        </w:rPr>
        <w:t>average_stars</w:t>
      </w:r>
      <w:proofErr w:type="spellEnd"/>
      <w:r w:rsidR="00C10081">
        <w:rPr>
          <w:rFonts w:ascii="Helvetica" w:hAnsi="Helvetica"/>
          <w:sz w:val="22"/>
        </w:rPr>
        <w:t>), total number of reviews (</w:t>
      </w:r>
      <w:proofErr w:type="spellStart"/>
      <w:r w:rsidR="00C10081">
        <w:rPr>
          <w:rFonts w:ascii="Helvetica" w:hAnsi="Helvetica"/>
          <w:i/>
          <w:sz w:val="22"/>
        </w:rPr>
        <w:t>review_count</w:t>
      </w:r>
      <w:proofErr w:type="spellEnd"/>
      <w:r w:rsidR="00C10081">
        <w:rPr>
          <w:rFonts w:ascii="Helvetica" w:hAnsi="Helvetica"/>
          <w:sz w:val="22"/>
        </w:rPr>
        <w:t>), years</w:t>
      </w:r>
      <w:r w:rsidR="00750CAD">
        <w:rPr>
          <w:rFonts w:ascii="Helvetica" w:hAnsi="Helvetica"/>
          <w:sz w:val="22"/>
        </w:rPr>
        <w:t xml:space="preserve"> in which</w:t>
      </w:r>
      <w:r w:rsidR="00C10081">
        <w:rPr>
          <w:rFonts w:ascii="Helvetica" w:hAnsi="Helvetica"/>
          <w:sz w:val="22"/>
        </w:rPr>
        <w:t xml:space="preserve"> the user had ‘elite’ status (which we aggregate to the number of years with elite status: </w:t>
      </w:r>
      <w:proofErr w:type="spellStart"/>
      <w:r w:rsidR="00C10081">
        <w:rPr>
          <w:rFonts w:ascii="Helvetica" w:hAnsi="Helvetica"/>
          <w:i/>
          <w:sz w:val="22"/>
        </w:rPr>
        <w:t>elite_count</w:t>
      </w:r>
      <w:proofErr w:type="spellEnd"/>
      <w:r w:rsidR="00C10081">
        <w:rPr>
          <w:rFonts w:ascii="Helvetica" w:hAnsi="Helvetica"/>
          <w:sz w:val="22"/>
        </w:rPr>
        <w:t xml:space="preserve">), and the date that the user joined </w:t>
      </w:r>
      <w:r w:rsidR="00B412F1">
        <w:rPr>
          <w:rFonts w:ascii="Helvetica" w:hAnsi="Helvetica"/>
          <w:sz w:val="22"/>
        </w:rPr>
        <w:t>Y</w:t>
      </w:r>
      <w:r w:rsidR="00C10081">
        <w:rPr>
          <w:rFonts w:ascii="Helvetica" w:hAnsi="Helvetica"/>
          <w:sz w:val="22"/>
        </w:rPr>
        <w:t>elp (</w:t>
      </w:r>
      <w:proofErr w:type="spellStart"/>
      <w:r w:rsidR="00C10081" w:rsidRPr="00C10081">
        <w:rPr>
          <w:rFonts w:ascii="Helvetica" w:hAnsi="Helvetica"/>
          <w:i/>
          <w:sz w:val="22"/>
        </w:rPr>
        <w:t>join_date</w:t>
      </w:r>
      <w:proofErr w:type="spellEnd"/>
      <w:r w:rsidR="00C10081">
        <w:rPr>
          <w:rFonts w:ascii="Helvetica" w:hAnsi="Helvetica"/>
          <w:sz w:val="22"/>
        </w:rPr>
        <w:t xml:space="preserve">). In reviewing this </w:t>
      </w:r>
      <w:r w:rsidR="00B412F1">
        <w:rPr>
          <w:rFonts w:ascii="Helvetica" w:hAnsi="Helvetica"/>
          <w:sz w:val="22"/>
        </w:rPr>
        <w:t xml:space="preserve">user </w:t>
      </w:r>
      <w:r w:rsidR="00C10081">
        <w:rPr>
          <w:rFonts w:ascii="Helvetica" w:hAnsi="Helvetica"/>
          <w:sz w:val="22"/>
        </w:rPr>
        <w:t xml:space="preserve">data, we notice that </w:t>
      </w:r>
      <w:proofErr w:type="spellStart"/>
      <w:r w:rsidR="00C15F13" w:rsidRPr="00C15F13">
        <w:rPr>
          <w:rFonts w:ascii="Helvetica" w:hAnsi="Helvetica"/>
          <w:i/>
          <w:sz w:val="22"/>
        </w:rPr>
        <w:t>average_stars</w:t>
      </w:r>
      <w:proofErr w:type="spellEnd"/>
      <w:r w:rsidR="00C15F13">
        <w:rPr>
          <w:rFonts w:ascii="Helvetica" w:hAnsi="Helvetica"/>
          <w:sz w:val="22"/>
        </w:rPr>
        <w:t xml:space="preserve"> match the ratings seen in the reviews data set (with mean 3.71 and median 3.89). We can also see that </w:t>
      </w:r>
      <w:proofErr w:type="spellStart"/>
      <w:r w:rsidR="000D73AC">
        <w:rPr>
          <w:rFonts w:ascii="Helvetica" w:hAnsi="Helvetica"/>
          <w:i/>
          <w:sz w:val="22"/>
        </w:rPr>
        <w:t>review_count</w:t>
      </w:r>
      <w:proofErr w:type="spellEnd"/>
      <w:r w:rsidR="000D73AC">
        <w:rPr>
          <w:rFonts w:ascii="Helvetica" w:hAnsi="Helvetica"/>
          <w:sz w:val="22"/>
        </w:rPr>
        <w:t xml:space="preserve"> follows </w:t>
      </w:r>
      <w:r w:rsidR="00A26AC9">
        <w:rPr>
          <w:rFonts w:ascii="Helvetica" w:hAnsi="Helvetica"/>
          <w:sz w:val="22"/>
        </w:rPr>
        <w:t xml:space="preserve">an exponential decay function with a long tail—many users post just one or a handful of reviews with a small segment of very active users. This is reflected in </w:t>
      </w:r>
      <w:r w:rsidR="00B412F1">
        <w:rPr>
          <w:rFonts w:ascii="Helvetica" w:hAnsi="Helvetica"/>
          <w:sz w:val="22"/>
        </w:rPr>
        <w:t xml:space="preserve">the relatively small number </w:t>
      </w:r>
      <w:r w:rsidR="00A26AC9">
        <w:rPr>
          <w:rFonts w:ascii="Helvetica" w:hAnsi="Helvetica"/>
          <w:sz w:val="22"/>
        </w:rPr>
        <w:t xml:space="preserve">users that have ever achieved elite status: </w:t>
      </w:r>
      <w:r w:rsidR="00324D4A">
        <w:rPr>
          <w:rFonts w:ascii="Helvetica" w:hAnsi="Helvetica"/>
          <w:sz w:val="22"/>
        </w:rPr>
        <w:t>less than 5 percent have ever held elite status.</w:t>
      </w:r>
    </w:p>
    <w:p w14:paraId="6F500478" w14:textId="77777777" w:rsidR="00D14074" w:rsidRDefault="00D14074" w:rsidP="00C10081">
      <w:pPr>
        <w:jc w:val="both"/>
        <w:rPr>
          <w:rFonts w:ascii="Helvetica" w:hAnsi="Helvetica"/>
          <w:sz w:val="22"/>
        </w:rPr>
      </w:pPr>
    </w:p>
    <w:p w14:paraId="6BC8563E" w14:textId="39EE9C0E" w:rsidR="00D14074" w:rsidRPr="000D73AC" w:rsidRDefault="00C50683" w:rsidP="00C10081">
      <w:pPr>
        <w:jc w:val="both"/>
        <w:rPr>
          <w:rFonts w:ascii="Helvetica" w:hAnsi="Helvetica"/>
          <w:sz w:val="22"/>
        </w:rPr>
      </w:pPr>
      <w:r>
        <w:rPr>
          <w:rFonts w:ascii="Helvetica" w:hAnsi="Helvetica"/>
          <w:sz w:val="22"/>
        </w:rPr>
        <w:t>As the Yelp business data set included records beyond the intended scope of our project, we filtered it prior to EDA. According to the project guidelines, we focused our analysis of businesses to those that were categorized as either ‘restaurants,’ ‘cafes,’ or ‘coffee/tea’ establishments. We were left with 38,668 business records. While the data set included a large array of features on business characteristics, we found that many of those features had a large share of missing values</w:t>
      </w:r>
      <w:r w:rsidR="00B412F1">
        <w:rPr>
          <w:rFonts w:ascii="Helvetica" w:hAnsi="Helvetica"/>
          <w:sz w:val="22"/>
        </w:rPr>
        <w:t xml:space="preserve">. </w:t>
      </w:r>
      <w:r>
        <w:rPr>
          <w:rFonts w:ascii="Helvetica" w:hAnsi="Helvetica"/>
          <w:sz w:val="22"/>
        </w:rPr>
        <w:t xml:space="preserve">As we could not confidently impute these values as False, we determined to minimize the level of </w:t>
      </w:r>
      <w:proofErr w:type="spellStart"/>
      <w:r>
        <w:rPr>
          <w:rFonts w:ascii="Helvetica" w:hAnsi="Helvetica"/>
          <w:sz w:val="22"/>
        </w:rPr>
        <w:t>missingness</w:t>
      </w:r>
      <w:proofErr w:type="spellEnd"/>
      <w:r>
        <w:rPr>
          <w:rFonts w:ascii="Helvetica" w:hAnsi="Helvetica"/>
          <w:sz w:val="22"/>
        </w:rPr>
        <w:t xml:space="preserve"> among features that we retain for regression analysis. </w:t>
      </w:r>
      <w:r w:rsidR="00E50D7C">
        <w:rPr>
          <w:rFonts w:ascii="Helvetica" w:hAnsi="Helvetica"/>
          <w:sz w:val="22"/>
        </w:rPr>
        <w:t xml:space="preserve">After merging with the reviews data, we removed all variables with more than 50 percent </w:t>
      </w:r>
      <w:proofErr w:type="spellStart"/>
      <w:r w:rsidR="00B412F1">
        <w:rPr>
          <w:rFonts w:ascii="Helvetica" w:hAnsi="Helvetica"/>
          <w:sz w:val="22"/>
        </w:rPr>
        <w:t>missingness</w:t>
      </w:r>
      <w:proofErr w:type="spellEnd"/>
      <w:r w:rsidR="00E50D7C">
        <w:rPr>
          <w:rFonts w:ascii="Helvetica" w:hAnsi="Helvetica"/>
          <w:sz w:val="22"/>
        </w:rPr>
        <w:t xml:space="preserve"> (leaving us with </w:t>
      </w:r>
      <w:r w:rsidR="005C3653">
        <w:rPr>
          <w:rFonts w:ascii="Helvetica" w:hAnsi="Helvetica"/>
          <w:sz w:val="22"/>
        </w:rPr>
        <w:t xml:space="preserve">49 </w:t>
      </w:r>
      <w:r w:rsidR="00E50D7C">
        <w:rPr>
          <w:rFonts w:ascii="Helvetica" w:hAnsi="Helvetica"/>
          <w:sz w:val="22"/>
        </w:rPr>
        <w:t>characteristic variables</w:t>
      </w:r>
      <w:r w:rsidR="00B412F1">
        <w:rPr>
          <w:rFonts w:ascii="Helvetica" w:hAnsi="Helvetica"/>
          <w:sz w:val="22"/>
        </w:rPr>
        <w:t xml:space="preserve"> of a possible </w:t>
      </w:r>
      <w:r w:rsidR="005C3653">
        <w:rPr>
          <w:rFonts w:ascii="Helvetica" w:hAnsi="Helvetica"/>
          <w:sz w:val="22"/>
        </w:rPr>
        <w:t>93</w:t>
      </w:r>
      <w:r w:rsidR="00E50D7C">
        <w:rPr>
          <w:rFonts w:ascii="Helvetica" w:hAnsi="Helvetica"/>
          <w:sz w:val="22"/>
        </w:rPr>
        <w:t xml:space="preserve">). </w:t>
      </w:r>
      <w:r w:rsidR="00C00E31">
        <w:rPr>
          <w:rFonts w:ascii="Helvetica" w:hAnsi="Helvetica"/>
          <w:sz w:val="22"/>
        </w:rPr>
        <w:t xml:space="preserve">We were interested in conducting </w:t>
      </w:r>
      <w:r w:rsidR="005C3653">
        <w:rPr>
          <w:rFonts w:ascii="Helvetica" w:hAnsi="Helvetica"/>
          <w:sz w:val="22"/>
        </w:rPr>
        <w:t xml:space="preserve">EDA that revealed patterns in ratings based on the </w:t>
      </w:r>
      <w:r w:rsidR="00C00E31">
        <w:rPr>
          <w:rFonts w:ascii="Helvetica" w:hAnsi="Helvetica"/>
          <w:sz w:val="22"/>
        </w:rPr>
        <w:t>cuisine</w:t>
      </w:r>
      <w:r w:rsidR="005C3653">
        <w:rPr>
          <w:rFonts w:ascii="Helvetica" w:hAnsi="Helvetica"/>
          <w:sz w:val="22"/>
        </w:rPr>
        <w:t xml:space="preserve"> of the establishment</w:t>
      </w:r>
      <w:r w:rsidR="00C00E31">
        <w:rPr>
          <w:rFonts w:ascii="Helvetica" w:hAnsi="Helvetica"/>
          <w:sz w:val="22"/>
        </w:rPr>
        <w:t xml:space="preserve">, but found </w:t>
      </w:r>
      <w:r w:rsidR="005C3653">
        <w:rPr>
          <w:rFonts w:ascii="Helvetica" w:hAnsi="Helvetica"/>
          <w:sz w:val="22"/>
        </w:rPr>
        <w:t>628unique values for types of cuisine in our dataset. Even when restricting for the most common cuisines, the visualization</w:t>
      </w:r>
      <w:r w:rsidR="00114BAF">
        <w:rPr>
          <w:rFonts w:ascii="Helvetica" w:hAnsi="Helvetica"/>
          <w:sz w:val="22"/>
        </w:rPr>
        <w:t>s</w:t>
      </w:r>
      <w:r w:rsidR="005C3653">
        <w:rPr>
          <w:rFonts w:ascii="Helvetica" w:hAnsi="Helvetica"/>
          <w:sz w:val="22"/>
        </w:rPr>
        <w:t xml:space="preserve"> were quite cumbersome</w:t>
      </w:r>
      <w:r w:rsidR="00C00E31">
        <w:rPr>
          <w:rFonts w:ascii="Helvetica" w:hAnsi="Helvetica"/>
          <w:sz w:val="22"/>
        </w:rPr>
        <w:t xml:space="preserve">, so we have forgone </w:t>
      </w:r>
      <w:r w:rsidR="005C3653">
        <w:rPr>
          <w:rFonts w:ascii="Helvetica" w:hAnsi="Helvetica"/>
          <w:sz w:val="22"/>
        </w:rPr>
        <w:t>including them in this brief</w:t>
      </w:r>
      <w:r w:rsidR="00C00E31">
        <w:rPr>
          <w:rFonts w:ascii="Helvetica" w:hAnsi="Helvetica"/>
          <w:sz w:val="22"/>
        </w:rPr>
        <w:t xml:space="preserve">. </w:t>
      </w:r>
      <w:r w:rsidR="005E4808">
        <w:rPr>
          <w:rFonts w:ascii="Helvetica" w:hAnsi="Helvetica"/>
          <w:sz w:val="22"/>
        </w:rPr>
        <w:t xml:space="preserve">After visualizing the remaining features, we found several which seemed important to include in our regression—particularly </w:t>
      </w:r>
      <w:r w:rsidR="005C3653">
        <w:rPr>
          <w:rFonts w:ascii="Helvetica" w:hAnsi="Helvetica"/>
          <w:sz w:val="22"/>
        </w:rPr>
        <w:t xml:space="preserve">location of </w:t>
      </w:r>
      <w:r w:rsidR="00114BAF">
        <w:rPr>
          <w:rFonts w:ascii="Helvetica" w:hAnsi="Helvetica"/>
          <w:sz w:val="22"/>
        </w:rPr>
        <w:t xml:space="preserve">the </w:t>
      </w:r>
      <w:r w:rsidR="005C3653">
        <w:rPr>
          <w:rFonts w:ascii="Helvetica" w:hAnsi="Helvetica"/>
          <w:sz w:val="22"/>
        </w:rPr>
        <w:t>restaurant</w:t>
      </w:r>
      <w:r w:rsidR="007723C8">
        <w:rPr>
          <w:rFonts w:ascii="Helvetica" w:hAnsi="Helvetica"/>
          <w:sz w:val="22"/>
        </w:rPr>
        <w:t>;</w:t>
      </w:r>
      <w:r w:rsidR="005E4808">
        <w:rPr>
          <w:rFonts w:ascii="Helvetica" w:hAnsi="Helvetica"/>
          <w:sz w:val="22"/>
        </w:rPr>
        <w:t xml:space="preserve"> </w:t>
      </w:r>
      <w:r w:rsidR="005C3653">
        <w:rPr>
          <w:rFonts w:ascii="Helvetica" w:hAnsi="Helvetica"/>
          <w:sz w:val="22"/>
        </w:rPr>
        <w:t xml:space="preserve">whether the restaurant </w:t>
      </w:r>
      <w:r w:rsidR="007723C8">
        <w:rPr>
          <w:rFonts w:ascii="Helvetica" w:hAnsi="Helvetica"/>
          <w:sz w:val="22"/>
        </w:rPr>
        <w:t xml:space="preserve">takes reservations; </w:t>
      </w:r>
      <w:r w:rsidR="005C3653">
        <w:rPr>
          <w:rFonts w:ascii="Helvetica" w:hAnsi="Helvetica"/>
          <w:sz w:val="22"/>
        </w:rPr>
        <w:t xml:space="preserve">is </w:t>
      </w:r>
      <w:r w:rsidR="007723C8">
        <w:rPr>
          <w:rFonts w:ascii="Helvetica" w:hAnsi="Helvetica"/>
          <w:sz w:val="22"/>
        </w:rPr>
        <w:t xml:space="preserve">good for breakfast, brunch, lunch, dinner, dessert, and late-night; </w:t>
      </w:r>
      <w:r w:rsidR="005C3653">
        <w:rPr>
          <w:rFonts w:ascii="Helvetica" w:hAnsi="Helvetica"/>
          <w:sz w:val="22"/>
        </w:rPr>
        <w:t xml:space="preserve">has </w:t>
      </w:r>
      <w:r w:rsidR="007723C8">
        <w:rPr>
          <w:rFonts w:ascii="Helvetica" w:hAnsi="Helvetica"/>
          <w:sz w:val="22"/>
        </w:rPr>
        <w:t xml:space="preserve">delivery; </w:t>
      </w:r>
      <w:r w:rsidR="005C3653">
        <w:rPr>
          <w:rFonts w:ascii="Helvetica" w:hAnsi="Helvetica"/>
          <w:sz w:val="22"/>
        </w:rPr>
        <w:t xml:space="preserve">has </w:t>
      </w:r>
      <w:r w:rsidR="00C00E31">
        <w:rPr>
          <w:rFonts w:ascii="Helvetica" w:hAnsi="Helvetica"/>
          <w:sz w:val="22"/>
        </w:rPr>
        <w:t>parking;</w:t>
      </w:r>
      <w:r w:rsidR="007723C8">
        <w:rPr>
          <w:rFonts w:ascii="Helvetica" w:hAnsi="Helvetica"/>
          <w:sz w:val="22"/>
        </w:rPr>
        <w:t xml:space="preserve"> </w:t>
      </w:r>
      <w:r w:rsidR="005C3653">
        <w:rPr>
          <w:rFonts w:ascii="Helvetica" w:hAnsi="Helvetica"/>
          <w:sz w:val="22"/>
        </w:rPr>
        <w:t xml:space="preserve">type of </w:t>
      </w:r>
      <w:r w:rsidR="00C00E31">
        <w:rPr>
          <w:rFonts w:ascii="Helvetica" w:hAnsi="Helvetica"/>
          <w:sz w:val="22"/>
        </w:rPr>
        <w:t xml:space="preserve">cuisine; and </w:t>
      </w:r>
      <w:r w:rsidR="005C3653">
        <w:rPr>
          <w:rFonts w:ascii="Helvetica" w:hAnsi="Helvetica"/>
          <w:sz w:val="22"/>
        </w:rPr>
        <w:t xml:space="preserve">whether the location has </w:t>
      </w:r>
      <w:proofErr w:type="spellStart"/>
      <w:r w:rsidR="00C00E31">
        <w:rPr>
          <w:rFonts w:ascii="Helvetica" w:hAnsi="Helvetica"/>
          <w:sz w:val="22"/>
        </w:rPr>
        <w:t>Wi-fi</w:t>
      </w:r>
      <w:proofErr w:type="spellEnd"/>
      <w:r w:rsidR="00C00E31">
        <w:rPr>
          <w:rFonts w:ascii="Helvetica" w:hAnsi="Helvetica"/>
          <w:sz w:val="22"/>
        </w:rPr>
        <w:t>.</w:t>
      </w:r>
    </w:p>
    <w:p w14:paraId="0ECED056" w14:textId="77777777" w:rsidR="00C34A87" w:rsidRDefault="00C34A87" w:rsidP="00C10081">
      <w:pPr>
        <w:jc w:val="both"/>
        <w:rPr>
          <w:rFonts w:ascii="Helvetica" w:hAnsi="Helvetica"/>
          <w:sz w:val="22"/>
        </w:rPr>
      </w:pPr>
    </w:p>
    <w:p w14:paraId="2F1B24C5" w14:textId="77777777" w:rsidR="000B1D25" w:rsidRPr="000B1D25" w:rsidRDefault="00C34A87" w:rsidP="00C10081">
      <w:pPr>
        <w:jc w:val="both"/>
        <w:rPr>
          <w:rFonts w:ascii="Helvetica" w:hAnsi="Helvetica"/>
          <w:sz w:val="22"/>
        </w:rPr>
      </w:pPr>
      <w:r>
        <w:rPr>
          <w:rFonts w:ascii="Helvetica" w:hAnsi="Helvetica"/>
          <w:sz w:val="22"/>
        </w:rPr>
        <w:t>Within our initial analysis, we looked at the number of check-ins, photos, and tips at each establishment, as well as the number of tips provided by each user, but found that these data were missing for a majority of businesses and users, so we have opted not to ultimately use them.</w:t>
      </w:r>
    </w:p>
    <w:p w14:paraId="3F5E75E1" w14:textId="0E92F0A0" w:rsidR="000B1D25" w:rsidRDefault="000B1D25" w:rsidP="000B1D25">
      <w:pPr>
        <w:rPr>
          <w:rFonts w:ascii="Helvetica" w:hAnsi="Helvetica"/>
        </w:rPr>
      </w:pPr>
    </w:p>
    <w:p w14:paraId="11E5853A" w14:textId="77777777" w:rsidR="00124109" w:rsidRDefault="00124109" w:rsidP="000B1D25">
      <w:pPr>
        <w:rPr>
          <w:rFonts w:ascii="Helvetica" w:hAnsi="Helvetica"/>
        </w:rPr>
      </w:pPr>
    </w:p>
    <w:p w14:paraId="25DD0A30" w14:textId="5E3457B6" w:rsidR="000B1D25" w:rsidRDefault="000B1D25" w:rsidP="000B1D25">
      <w:pPr>
        <w:rPr>
          <w:rFonts w:ascii="Helvetica" w:hAnsi="Helvetica"/>
          <w:sz w:val="28"/>
        </w:rPr>
      </w:pPr>
      <w:r>
        <w:rPr>
          <w:rFonts w:ascii="Helvetica" w:hAnsi="Helvetica"/>
          <w:sz w:val="28"/>
        </w:rPr>
        <w:lastRenderedPageBreak/>
        <w:t>Visualizations of Noteworthy Findings</w:t>
      </w:r>
    </w:p>
    <w:p w14:paraId="28C8E33E" w14:textId="77777777" w:rsidR="00137799" w:rsidRDefault="00137799" w:rsidP="000B1D25">
      <w:pPr>
        <w:rPr>
          <w:rFonts w:ascii="Helvetica" w:hAnsi="Helvetica"/>
          <w:sz w:val="28"/>
        </w:rPr>
      </w:pPr>
    </w:p>
    <w:p w14:paraId="2BDC97EC" w14:textId="54CAF1ED" w:rsidR="000B1D25" w:rsidRDefault="008E137E" w:rsidP="008E137E">
      <w:pPr>
        <w:tabs>
          <w:tab w:val="left" w:pos="1440"/>
        </w:tabs>
        <w:jc w:val="center"/>
        <w:rPr>
          <w:rFonts w:ascii="Helvetica" w:hAnsi="Helvetica"/>
        </w:rPr>
      </w:pPr>
      <w:r w:rsidRPr="008E137E">
        <w:rPr>
          <w:rFonts w:ascii="Helvetica" w:hAnsi="Helvetica"/>
          <w:noProof/>
        </w:rPr>
        <w:drawing>
          <wp:inline distT="0" distB="0" distL="0" distR="0" wp14:anchorId="08AFF342" wp14:editId="53BE0281">
            <wp:extent cx="4051935" cy="3407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9365" cy="3447234"/>
                    </a:xfrm>
                    <a:prstGeom prst="rect">
                      <a:avLst/>
                    </a:prstGeom>
                  </pic:spPr>
                </pic:pic>
              </a:graphicData>
            </a:graphic>
          </wp:inline>
        </w:drawing>
      </w:r>
    </w:p>
    <w:p w14:paraId="726452A8" w14:textId="2B28DD2E" w:rsidR="008E137E" w:rsidRPr="00137799" w:rsidRDefault="008E137E" w:rsidP="008E137E">
      <w:pPr>
        <w:ind w:left="1530" w:right="1530"/>
        <w:rPr>
          <w:rFonts w:ascii="Helvetica" w:hAnsi="Helvetica"/>
          <w:i/>
          <w:sz w:val="22"/>
        </w:rPr>
      </w:pPr>
      <w:r w:rsidRPr="00137799">
        <w:rPr>
          <w:rFonts w:ascii="Helvetica" w:hAnsi="Helvetica"/>
          <w:i/>
          <w:sz w:val="22"/>
        </w:rPr>
        <w:t>Figure 1</w:t>
      </w:r>
      <w:r w:rsidRPr="00137799">
        <w:rPr>
          <w:rFonts w:ascii="Helvetica" w:hAnsi="Helvetica"/>
          <w:sz w:val="22"/>
        </w:rPr>
        <w:t xml:space="preserve">. We see here that among users, </w:t>
      </w:r>
      <w:proofErr w:type="spellStart"/>
      <w:r w:rsidRPr="00137799">
        <w:rPr>
          <w:rFonts w:ascii="Helvetica" w:hAnsi="Helvetica"/>
          <w:i/>
          <w:sz w:val="22"/>
        </w:rPr>
        <w:t>average_stars</w:t>
      </w:r>
      <w:proofErr w:type="spellEnd"/>
      <w:r w:rsidRPr="00137799">
        <w:rPr>
          <w:rFonts w:ascii="Helvetica" w:hAnsi="Helvetica"/>
          <w:i/>
          <w:sz w:val="22"/>
        </w:rPr>
        <w:t xml:space="preserve"> </w:t>
      </w:r>
      <w:proofErr w:type="gramStart"/>
      <w:r w:rsidRPr="00137799">
        <w:rPr>
          <w:rFonts w:ascii="Helvetica" w:hAnsi="Helvetica"/>
          <w:sz w:val="22"/>
        </w:rPr>
        <w:t>is</w:t>
      </w:r>
      <w:proofErr w:type="gramEnd"/>
      <w:r w:rsidRPr="00137799">
        <w:rPr>
          <w:rFonts w:ascii="Helvetica" w:hAnsi="Helvetica"/>
          <w:sz w:val="22"/>
        </w:rPr>
        <w:t xml:space="preserve"> highly correlated with </w:t>
      </w:r>
      <w:r w:rsidRPr="00137799">
        <w:rPr>
          <w:rFonts w:ascii="Helvetica" w:hAnsi="Helvetica"/>
          <w:i/>
          <w:sz w:val="22"/>
        </w:rPr>
        <w:t>rating</w:t>
      </w:r>
    </w:p>
    <w:p w14:paraId="6F71D99A" w14:textId="77777777" w:rsidR="008E137E" w:rsidRDefault="008E137E" w:rsidP="008E137E">
      <w:pPr>
        <w:ind w:left="1530" w:right="1530"/>
        <w:rPr>
          <w:rFonts w:ascii="Helvetica" w:hAnsi="Helvetica"/>
          <w:i/>
        </w:rPr>
      </w:pPr>
    </w:p>
    <w:p w14:paraId="7DB5DE21" w14:textId="76634B67" w:rsidR="008E137E" w:rsidRDefault="008E137E" w:rsidP="00137799">
      <w:pPr>
        <w:rPr>
          <w:rFonts w:ascii="Helvetica" w:hAnsi="Helvetica"/>
        </w:rPr>
      </w:pPr>
      <w:r w:rsidRPr="008E137E">
        <w:rPr>
          <w:rFonts w:ascii="Helvetica" w:hAnsi="Helvetica"/>
          <w:i/>
          <w:noProof/>
        </w:rPr>
        <w:drawing>
          <wp:inline distT="0" distB="0" distL="0" distR="0" wp14:anchorId="5A50AF5E" wp14:editId="23699167">
            <wp:extent cx="5943600" cy="267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73350"/>
                    </a:xfrm>
                    <a:prstGeom prst="rect">
                      <a:avLst/>
                    </a:prstGeom>
                  </pic:spPr>
                </pic:pic>
              </a:graphicData>
            </a:graphic>
          </wp:inline>
        </w:drawing>
      </w:r>
    </w:p>
    <w:p w14:paraId="59B9E7B4" w14:textId="0C171D23" w:rsidR="008E137E" w:rsidRDefault="00137799" w:rsidP="00137799">
      <w:pPr>
        <w:rPr>
          <w:rFonts w:ascii="Helvetica" w:hAnsi="Helvetica"/>
          <w:sz w:val="22"/>
        </w:rPr>
      </w:pPr>
      <w:r w:rsidRPr="00137799">
        <w:rPr>
          <w:rFonts w:ascii="Helvetica" w:hAnsi="Helvetica"/>
          <w:i/>
          <w:sz w:val="22"/>
        </w:rPr>
        <w:t>Figure 2</w:t>
      </w:r>
      <w:r w:rsidRPr="00137799">
        <w:rPr>
          <w:rFonts w:ascii="Helvetica" w:hAnsi="Helvetica"/>
          <w:sz w:val="22"/>
        </w:rPr>
        <w:t xml:space="preserve">. </w:t>
      </w:r>
      <w:r>
        <w:rPr>
          <w:rFonts w:ascii="Helvetica" w:hAnsi="Helvetica"/>
          <w:sz w:val="22"/>
        </w:rPr>
        <w:t xml:space="preserve">Corroborating the result above, the distribution of </w:t>
      </w:r>
      <w:r w:rsidRPr="00137799">
        <w:rPr>
          <w:rFonts w:ascii="Helvetica" w:hAnsi="Helvetica"/>
          <w:i/>
          <w:sz w:val="22"/>
        </w:rPr>
        <w:t>ratings</w:t>
      </w:r>
      <w:r>
        <w:rPr>
          <w:rFonts w:ascii="Helvetica" w:hAnsi="Helvetica"/>
          <w:sz w:val="22"/>
        </w:rPr>
        <w:t xml:space="preserve"> and </w:t>
      </w:r>
      <w:proofErr w:type="spellStart"/>
      <w:r w:rsidRPr="00137799">
        <w:rPr>
          <w:rFonts w:ascii="Helvetica" w:hAnsi="Helvetica"/>
          <w:i/>
          <w:sz w:val="22"/>
        </w:rPr>
        <w:t>average</w:t>
      </w:r>
      <w:r>
        <w:rPr>
          <w:rFonts w:ascii="Helvetica" w:hAnsi="Helvetica"/>
          <w:i/>
          <w:sz w:val="22"/>
        </w:rPr>
        <w:t>_stars</w:t>
      </w:r>
      <w:proofErr w:type="spellEnd"/>
      <w:r>
        <w:rPr>
          <w:rFonts w:ascii="Helvetica" w:hAnsi="Helvetica"/>
          <w:sz w:val="22"/>
        </w:rPr>
        <w:t xml:space="preserve"> match one another quite closely.</w:t>
      </w:r>
    </w:p>
    <w:p w14:paraId="6DC57066" w14:textId="77777777" w:rsidR="00137799" w:rsidRDefault="00137799" w:rsidP="00137799">
      <w:pPr>
        <w:rPr>
          <w:rFonts w:ascii="Helvetica" w:hAnsi="Helvetica"/>
          <w:sz w:val="22"/>
        </w:rPr>
      </w:pPr>
    </w:p>
    <w:p w14:paraId="4A75EB18" w14:textId="77777777" w:rsidR="00137799" w:rsidRDefault="00137799" w:rsidP="00137799">
      <w:pPr>
        <w:rPr>
          <w:rFonts w:ascii="Helvetica" w:hAnsi="Helvetica"/>
          <w:sz w:val="22"/>
        </w:rPr>
      </w:pPr>
    </w:p>
    <w:p w14:paraId="3DC28E1A" w14:textId="77777777" w:rsidR="00137799" w:rsidRDefault="00137799" w:rsidP="00137799">
      <w:pPr>
        <w:rPr>
          <w:rFonts w:ascii="Helvetica" w:hAnsi="Helvetica"/>
          <w:sz w:val="22"/>
        </w:rPr>
      </w:pPr>
    </w:p>
    <w:p w14:paraId="6BD24758" w14:textId="77777777" w:rsidR="00137799" w:rsidRDefault="00137799" w:rsidP="00137799">
      <w:pPr>
        <w:rPr>
          <w:rFonts w:ascii="Helvetica" w:hAnsi="Helvetica"/>
          <w:sz w:val="22"/>
        </w:rPr>
      </w:pPr>
    </w:p>
    <w:p w14:paraId="7D07FB3E" w14:textId="77777777" w:rsidR="00137799" w:rsidRDefault="00137799" w:rsidP="00137799">
      <w:pPr>
        <w:rPr>
          <w:rFonts w:ascii="Helvetica" w:hAnsi="Helvetica"/>
          <w:sz w:val="22"/>
        </w:rPr>
      </w:pPr>
    </w:p>
    <w:p w14:paraId="15A2A864" w14:textId="77777777" w:rsidR="00137799" w:rsidRPr="00137799" w:rsidRDefault="00137799" w:rsidP="00137799">
      <w:pPr>
        <w:rPr>
          <w:rFonts w:ascii="Helvetica" w:hAnsi="Helvetica"/>
          <w:sz w:val="22"/>
        </w:rPr>
      </w:pPr>
    </w:p>
    <w:p w14:paraId="2BA8CDEB" w14:textId="29CF4E9F" w:rsidR="00137799" w:rsidRDefault="00137799" w:rsidP="00137799">
      <w:pPr>
        <w:rPr>
          <w:rFonts w:ascii="Helvetica" w:hAnsi="Helvetica"/>
          <w:sz w:val="22"/>
        </w:rPr>
      </w:pPr>
      <w:r w:rsidRPr="00137799">
        <w:rPr>
          <w:rFonts w:ascii="Helvetica" w:hAnsi="Helvetica"/>
          <w:noProof/>
          <w:sz w:val="22"/>
        </w:rPr>
        <w:drawing>
          <wp:inline distT="0" distB="0" distL="0" distR="0" wp14:anchorId="22E0977F" wp14:editId="575E6B6A">
            <wp:extent cx="5943600" cy="2790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0190"/>
                    </a:xfrm>
                    <a:prstGeom prst="rect">
                      <a:avLst/>
                    </a:prstGeom>
                  </pic:spPr>
                </pic:pic>
              </a:graphicData>
            </a:graphic>
          </wp:inline>
        </w:drawing>
      </w:r>
    </w:p>
    <w:p w14:paraId="44B180D3" w14:textId="66E63D6C" w:rsidR="00137799" w:rsidRDefault="00137799" w:rsidP="00137799">
      <w:pPr>
        <w:rPr>
          <w:rFonts w:ascii="Helvetica" w:hAnsi="Helvetica"/>
          <w:sz w:val="22"/>
        </w:rPr>
      </w:pPr>
      <w:r>
        <w:rPr>
          <w:rFonts w:ascii="Helvetica" w:hAnsi="Helvetica"/>
          <w:i/>
          <w:sz w:val="22"/>
        </w:rPr>
        <w:t xml:space="preserve">Figure 3. </w:t>
      </w:r>
      <w:r>
        <w:rPr>
          <w:rFonts w:ascii="Helvetica" w:hAnsi="Helvetica"/>
          <w:sz w:val="22"/>
        </w:rPr>
        <w:t>We find that those without Elite status are more likely to give 1- or 5-star reviews (which follows one-and-done angry/happy reviewers). We also see that more active users with a higher number of reviews are more likely to give 3 and 4-star reviews (visualization not shown).</w:t>
      </w:r>
    </w:p>
    <w:p w14:paraId="3848185D" w14:textId="77777777" w:rsidR="005E4808" w:rsidRPr="00137799" w:rsidRDefault="005E4808" w:rsidP="00137799">
      <w:pPr>
        <w:rPr>
          <w:rFonts w:ascii="Helvetica" w:hAnsi="Helvetica"/>
          <w:sz w:val="22"/>
        </w:rPr>
      </w:pPr>
    </w:p>
    <w:p w14:paraId="5815F4E4" w14:textId="5BD32D36" w:rsidR="008E137E" w:rsidRDefault="002A6476" w:rsidP="002A6476">
      <w:pPr>
        <w:jc w:val="center"/>
        <w:rPr>
          <w:rFonts w:ascii="Helvetica" w:hAnsi="Helvetica"/>
        </w:rPr>
      </w:pPr>
      <w:r w:rsidRPr="002A6476">
        <w:rPr>
          <w:rFonts w:ascii="Helvetica" w:hAnsi="Helvetica"/>
          <w:noProof/>
        </w:rPr>
        <w:drawing>
          <wp:inline distT="0" distB="0" distL="0" distR="0" wp14:anchorId="4F7A5BFD" wp14:editId="4BDCC3E3">
            <wp:extent cx="4253755" cy="278902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643" cy="2836160"/>
                    </a:xfrm>
                    <a:prstGeom prst="rect">
                      <a:avLst/>
                    </a:prstGeom>
                  </pic:spPr>
                </pic:pic>
              </a:graphicData>
            </a:graphic>
          </wp:inline>
        </w:drawing>
      </w:r>
    </w:p>
    <w:p w14:paraId="6F53A92A" w14:textId="481066E4" w:rsidR="002A6476" w:rsidRPr="002A6476" w:rsidRDefault="002A6476" w:rsidP="002A6476">
      <w:pPr>
        <w:ind w:left="720" w:right="720"/>
        <w:rPr>
          <w:rFonts w:ascii="Helvetica" w:hAnsi="Helvetica"/>
          <w:sz w:val="22"/>
        </w:rPr>
      </w:pPr>
      <w:r w:rsidRPr="002A6476">
        <w:rPr>
          <w:rFonts w:ascii="Helvetica" w:hAnsi="Helvetica"/>
          <w:i/>
          <w:sz w:val="22"/>
        </w:rPr>
        <w:t>Figure 4.</w:t>
      </w:r>
      <w:r w:rsidRPr="002A6476">
        <w:rPr>
          <w:rFonts w:ascii="Helvetica" w:hAnsi="Helvetica"/>
          <w:sz w:val="22"/>
        </w:rPr>
        <w:t xml:space="preserve"> </w:t>
      </w:r>
      <w:r>
        <w:rPr>
          <w:rFonts w:ascii="Helvetica" w:hAnsi="Helvetica"/>
          <w:sz w:val="22"/>
        </w:rPr>
        <w:t>In this abridged visualization of reviews per state, we see a cl</w:t>
      </w:r>
      <w:r w:rsidR="005E4808">
        <w:rPr>
          <w:rFonts w:ascii="Helvetica" w:hAnsi="Helvetica"/>
          <w:sz w:val="22"/>
        </w:rPr>
        <w:t>ear divide between the top</w:t>
      </w:r>
      <w:r>
        <w:rPr>
          <w:rFonts w:ascii="Helvetica" w:hAnsi="Helvetica"/>
          <w:sz w:val="22"/>
        </w:rPr>
        <w:t xml:space="preserve"> eigh</w:t>
      </w:r>
      <w:r w:rsidR="005E4808">
        <w:rPr>
          <w:rFonts w:ascii="Helvetica" w:hAnsi="Helvetica"/>
          <w:sz w:val="22"/>
        </w:rPr>
        <w:t>t</w:t>
      </w:r>
      <w:r>
        <w:rPr>
          <w:rFonts w:ascii="Helvetica" w:hAnsi="Helvetica"/>
          <w:sz w:val="22"/>
        </w:rPr>
        <w:t xml:space="preserve"> states in North America and businesses in other states. We will therefore select only reviews from these states.</w:t>
      </w:r>
    </w:p>
    <w:p w14:paraId="1108034E" w14:textId="77777777" w:rsidR="00137799" w:rsidRDefault="00137799" w:rsidP="000B1D25">
      <w:pPr>
        <w:rPr>
          <w:rFonts w:ascii="Helvetica" w:hAnsi="Helvetica"/>
        </w:rPr>
      </w:pPr>
    </w:p>
    <w:p w14:paraId="333F5C2F" w14:textId="78829586" w:rsidR="000F0310" w:rsidRDefault="00312598" w:rsidP="000B1D25">
      <w:pPr>
        <w:rPr>
          <w:rFonts w:ascii="Helvetica" w:hAnsi="Helvetica"/>
          <w:sz w:val="22"/>
        </w:rPr>
      </w:pPr>
      <w:r w:rsidRPr="00312598">
        <w:rPr>
          <w:rFonts w:ascii="Helvetica" w:hAnsi="Helvetica"/>
          <w:sz w:val="22"/>
        </w:rPr>
        <w:drawing>
          <wp:inline distT="0" distB="0" distL="0" distR="0" wp14:anchorId="44AF3103" wp14:editId="670F2BA0">
            <wp:extent cx="5943600" cy="29883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8310"/>
                    </a:xfrm>
                    <a:prstGeom prst="rect">
                      <a:avLst/>
                    </a:prstGeom>
                  </pic:spPr>
                </pic:pic>
              </a:graphicData>
            </a:graphic>
          </wp:inline>
        </w:drawing>
      </w:r>
    </w:p>
    <w:p w14:paraId="75CD588B" w14:textId="37A5C487" w:rsidR="00312598" w:rsidRPr="002A6476" w:rsidRDefault="00312598" w:rsidP="00312598">
      <w:pPr>
        <w:rPr>
          <w:rFonts w:ascii="Helvetica" w:hAnsi="Helvetica"/>
          <w:sz w:val="22"/>
        </w:rPr>
      </w:pPr>
      <w:r>
        <w:rPr>
          <w:rFonts w:ascii="Helvetica" w:hAnsi="Helvetica"/>
          <w:i/>
          <w:sz w:val="22"/>
        </w:rPr>
        <w:t>Figure 5</w:t>
      </w:r>
      <w:r w:rsidRPr="002A6476">
        <w:rPr>
          <w:rFonts w:ascii="Helvetica" w:hAnsi="Helvetica"/>
          <w:i/>
          <w:sz w:val="22"/>
        </w:rPr>
        <w:t>.</w:t>
      </w:r>
      <w:r w:rsidRPr="002A6476">
        <w:rPr>
          <w:rFonts w:ascii="Helvetica" w:hAnsi="Helvetica"/>
          <w:sz w:val="22"/>
        </w:rPr>
        <w:t xml:space="preserve"> </w:t>
      </w:r>
      <w:r>
        <w:rPr>
          <w:rFonts w:ascii="Helvetica" w:hAnsi="Helvetica"/>
          <w:sz w:val="22"/>
        </w:rPr>
        <w:t>In comparing each meal that a restaurant is known for, we see that the distribution of star ratings is roughly similar across meals. However, many more restaurants are known for lunch and dinner than any other meal, potentially making them the most reliable predictors to include in our analysis.</w:t>
      </w:r>
    </w:p>
    <w:p w14:paraId="4C09810D" w14:textId="77777777" w:rsidR="00312598" w:rsidRPr="000F0310" w:rsidRDefault="00312598" w:rsidP="000B1D25">
      <w:pPr>
        <w:rPr>
          <w:rFonts w:ascii="Helvetica" w:hAnsi="Helvetica"/>
          <w:sz w:val="22"/>
        </w:rPr>
      </w:pPr>
      <w:bookmarkStart w:id="0" w:name="_GoBack"/>
      <w:bookmarkEnd w:id="0"/>
    </w:p>
    <w:p w14:paraId="48BD1353" w14:textId="77777777" w:rsidR="000B1D25" w:rsidRPr="000B1D25" w:rsidRDefault="000B1D25" w:rsidP="000B1D25">
      <w:pPr>
        <w:rPr>
          <w:rFonts w:ascii="Helvetica" w:hAnsi="Helvetica"/>
          <w:sz w:val="28"/>
        </w:rPr>
      </w:pPr>
      <w:r>
        <w:rPr>
          <w:rFonts w:ascii="Helvetica" w:hAnsi="Helvetica"/>
          <w:sz w:val="28"/>
        </w:rPr>
        <w:t>Revised Project Question</w:t>
      </w:r>
    </w:p>
    <w:p w14:paraId="53D64EF0" w14:textId="2183A7A8" w:rsidR="00936A7C" w:rsidRPr="00D14074" w:rsidRDefault="00D14074" w:rsidP="000B1D25">
      <w:pPr>
        <w:rPr>
          <w:rFonts w:ascii="Helvetica" w:hAnsi="Helvetica"/>
          <w:sz w:val="22"/>
        </w:rPr>
      </w:pPr>
      <w:r>
        <w:rPr>
          <w:rFonts w:ascii="Helvetica" w:hAnsi="Helvetica"/>
          <w:sz w:val="22"/>
        </w:rPr>
        <w:t xml:space="preserve">Based on our exploratory data analysis findings, we </w:t>
      </w:r>
      <w:r w:rsidR="008E137E">
        <w:rPr>
          <w:rFonts w:ascii="Helvetica" w:hAnsi="Helvetica"/>
          <w:sz w:val="22"/>
        </w:rPr>
        <w:t xml:space="preserve">are interested in understanding the impact of local market on prediction power. We plan to </w:t>
      </w:r>
      <w:r w:rsidR="00936A7C" w:rsidRPr="00936A7C">
        <w:rPr>
          <w:rFonts w:ascii="Helvetica" w:hAnsi="Helvetica"/>
          <w:sz w:val="22"/>
        </w:rPr>
        <w:t xml:space="preserve">run the model separately for each </w:t>
      </w:r>
      <w:r w:rsidR="008E137E">
        <w:rPr>
          <w:rFonts w:ascii="Helvetica" w:hAnsi="Helvetica"/>
          <w:sz w:val="22"/>
        </w:rPr>
        <w:t xml:space="preserve">of the eight cities that we have identified above. We will also </w:t>
      </w:r>
      <w:r w:rsidR="00936A7C" w:rsidRPr="00936A7C">
        <w:rPr>
          <w:rFonts w:ascii="Helvetica" w:hAnsi="Helvetica"/>
          <w:sz w:val="22"/>
        </w:rPr>
        <w:t>run it with</w:t>
      </w:r>
      <w:r w:rsidR="008E137E">
        <w:rPr>
          <w:rFonts w:ascii="Helvetica" w:hAnsi="Helvetica"/>
          <w:sz w:val="22"/>
        </w:rPr>
        <w:t xml:space="preserve"> records from</w:t>
      </w:r>
      <w:r w:rsidR="00936A7C" w:rsidRPr="00936A7C">
        <w:rPr>
          <w:rFonts w:ascii="Helvetica" w:hAnsi="Helvetica"/>
          <w:sz w:val="22"/>
        </w:rPr>
        <w:t xml:space="preserve"> all </w:t>
      </w:r>
      <w:r w:rsidR="008E137E">
        <w:rPr>
          <w:rFonts w:ascii="Helvetica" w:hAnsi="Helvetica"/>
          <w:sz w:val="22"/>
        </w:rPr>
        <w:t xml:space="preserve">of the </w:t>
      </w:r>
      <w:r w:rsidR="00936A7C" w:rsidRPr="00936A7C">
        <w:rPr>
          <w:rFonts w:ascii="Helvetica" w:hAnsi="Helvetica"/>
          <w:sz w:val="22"/>
        </w:rPr>
        <w:t xml:space="preserve">cities together </w:t>
      </w:r>
      <w:r w:rsidR="008E137E">
        <w:rPr>
          <w:rFonts w:ascii="Helvetica" w:hAnsi="Helvetica"/>
          <w:sz w:val="22"/>
        </w:rPr>
        <w:t>and</w:t>
      </w:r>
      <w:r w:rsidR="00936A7C" w:rsidRPr="00936A7C">
        <w:rPr>
          <w:rFonts w:ascii="Helvetica" w:hAnsi="Helvetica"/>
          <w:sz w:val="22"/>
        </w:rPr>
        <w:t xml:space="preserve"> compare </w:t>
      </w:r>
      <w:r w:rsidR="008E137E">
        <w:rPr>
          <w:rFonts w:ascii="Helvetica" w:hAnsi="Helvetica"/>
          <w:sz w:val="22"/>
        </w:rPr>
        <w:t xml:space="preserve">results across the models. </w:t>
      </w:r>
      <w:r w:rsidR="00CE402B">
        <w:rPr>
          <w:rFonts w:ascii="Helvetica" w:hAnsi="Helvetica"/>
          <w:sz w:val="22"/>
        </w:rPr>
        <w:t xml:space="preserve">We are also interested to see if cuisine plays a major role in predicting ratings. </w:t>
      </w:r>
    </w:p>
    <w:p w14:paraId="126BCC34" w14:textId="77777777" w:rsidR="000B1D25" w:rsidRPr="008479AE" w:rsidRDefault="000B1D25" w:rsidP="000B1D25">
      <w:pPr>
        <w:rPr>
          <w:rFonts w:ascii="Helvetica" w:hAnsi="Helvetica"/>
        </w:rPr>
      </w:pPr>
    </w:p>
    <w:sectPr w:rsidR="000B1D25" w:rsidRPr="008479AE" w:rsidSect="00B040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6FA65A" w14:textId="77777777" w:rsidR="008C28DD" w:rsidRDefault="008C28DD" w:rsidP="005E4808">
      <w:r>
        <w:separator/>
      </w:r>
    </w:p>
  </w:endnote>
  <w:endnote w:type="continuationSeparator" w:id="0">
    <w:p w14:paraId="70920848" w14:textId="77777777" w:rsidR="008C28DD" w:rsidRDefault="008C28DD" w:rsidP="005E4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3DE26" w14:textId="77777777" w:rsidR="008C28DD" w:rsidRDefault="008C28DD" w:rsidP="005E4808">
      <w:r>
        <w:separator/>
      </w:r>
    </w:p>
  </w:footnote>
  <w:footnote w:type="continuationSeparator" w:id="0">
    <w:p w14:paraId="5085BC1B" w14:textId="77777777" w:rsidR="008C28DD" w:rsidRDefault="008C28DD" w:rsidP="005E48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9AE"/>
    <w:rsid w:val="000B1D25"/>
    <w:rsid w:val="000D73AC"/>
    <w:rsid w:val="000F0310"/>
    <w:rsid w:val="00114BAF"/>
    <w:rsid w:val="00124109"/>
    <w:rsid w:val="00137799"/>
    <w:rsid w:val="001458A5"/>
    <w:rsid w:val="001D1DFB"/>
    <w:rsid w:val="00224056"/>
    <w:rsid w:val="002A6476"/>
    <w:rsid w:val="00312598"/>
    <w:rsid w:val="00324D4A"/>
    <w:rsid w:val="00532801"/>
    <w:rsid w:val="005C3653"/>
    <w:rsid w:val="005E4808"/>
    <w:rsid w:val="00750CAD"/>
    <w:rsid w:val="007723C8"/>
    <w:rsid w:val="008479AE"/>
    <w:rsid w:val="008650D2"/>
    <w:rsid w:val="008B5197"/>
    <w:rsid w:val="008C28DD"/>
    <w:rsid w:val="008E137E"/>
    <w:rsid w:val="00936A7C"/>
    <w:rsid w:val="00A26AC9"/>
    <w:rsid w:val="00AA73BD"/>
    <w:rsid w:val="00AF067F"/>
    <w:rsid w:val="00B040EC"/>
    <w:rsid w:val="00B412F1"/>
    <w:rsid w:val="00C00E31"/>
    <w:rsid w:val="00C10081"/>
    <w:rsid w:val="00C15F13"/>
    <w:rsid w:val="00C34A87"/>
    <w:rsid w:val="00C50683"/>
    <w:rsid w:val="00C9619B"/>
    <w:rsid w:val="00CE402B"/>
    <w:rsid w:val="00D14074"/>
    <w:rsid w:val="00E50D7C"/>
    <w:rsid w:val="00E96DB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F9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E4808"/>
  </w:style>
  <w:style w:type="character" w:customStyle="1" w:styleId="FootnoteTextChar">
    <w:name w:val="Footnote Text Char"/>
    <w:basedOn w:val="DefaultParagraphFont"/>
    <w:link w:val="FootnoteText"/>
    <w:uiPriority w:val="99"/>
    <w:rsid w:val="005E4808"/>
  </w:style>
  <w:style w:type="character" w:styleId="FootnoteReference">
    <w:name w:val="footnote reference"/>
    <w:basedOn w:val="DefaultParagraphFont"/>
    <w:uiPriority w:val="99"/>
    <w:unhideWhenUsed/>
    <w:rsid w:val="005E4808"/>
    <w:rPr>
      <w:vertAlign w:val="superscript"/>
    </w:rPr>
  </w:style>
  <w:style w:type="paragraph" w:styleId="BalloonText">
    <w:name w:val="Balloon Text"/>
    <w:basedOn w:val="Normal"/>
    <w:link w:val="BalloonTextChar"/>
    <w:uiPriority w:val="99"/>
    <w:semiHidden/>
    <w:unhideWhenUsed/>
    <w:rsid w:val="005C36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365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79335">
      <w:bodyDiv w:val="1"/>
      <w:marLeft w:val="0"/>
      <w:marRight w:val="0"/>
      <w:marTop w:val="0"/>
      <w:marBottom w:val="0"/>
      <w:divBdr>
        <w:top w:val="none" w:sz="0" w:space="0" w:color="auto"/>
        <w:left w:val="none" w:sz="0" w:space="0" w:color="auto"/>
        <w:bottom w:val="none" w:sz="0" w:space="0" w:color="auto"/>
        <w:right w:val="none" w:sz="0" w:space="0" w:color="auto"/>
      </w:divBdr>
    </w:div>
    <w:div w:id="465582931">
      <w:bodyDiv w:val="1"/>
      <w:marLeft w:val="0"/>
      <w:marRight w:val="0"/>
      <w:marTop w:val="0"/>
      <w:marBottom w:val="0"/>
      <w:divBdr>
        <w:top w:val="none" w:sz="0" w:space="0" w:color="auto"/>
        <w:left w:val="none" w:sz="0" w:space="0" w:color="auto"/>
        <w:bottom w:val="none" w:sz="0" w:space="0" w:color="auto"/>
        <w:right w:val="none" w:sz="0" w:space="0" w:color="auto"/>
      </w:divBdr>
    </w:div>
    <w:div w:id="17323454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0E4DA8-1F88-F443-9EB9-3EE97804B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750</Words>
  <Characters>4279</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Jay</dc:creator>
  <cp:keywords/>
  <dc:description/>
  <cp:lastModifiedBy>Dev, Jay</cp:lastModifiedBy>
  <cp:revision>12</cp:revision>
  <dcterms:created xsi:type="dcterms:W3CDTF">2017-11-29T00:36:00Z</dcterms:created>
  <dcterms:modified xsi:type="dcterms:W3CDTF">2017-11-29T04:22:00Z</dcterms:modified>
</cp:coreProperties>
</file>